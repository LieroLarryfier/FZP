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A6C" w:rsidRDefault="00187A39">
      <w:pPr>
        <w:spacing w:line="360" w:lineRule="auto"/>
        <w:rPr>
          <w:rFonts w:ascii="Arial" w:hAnsi="Arial"/>
        </w:rPr>
      </w:pPr>
      <w:r>
        <w:rPr>
          <w:rFonts w:ascii="Arial" w:hAnsi="Arial"/>
        </w:rPr>
        <w:t>Meine Schreibbiographie:</w:t>
      </w:r>
    </w:p>
    <w:p w:rsidR="00A86A6C" w:rsidRDefault="00A86A6C">
      <w:pPr>
        <w:spacing w:line="360" w:lineRule="auto"/>
        <w:rPr>
          <w:rFonts w:ascii="Arial" w:hAnsi="Arial"/>
        </w:rPr>
      </w:pPr>
    </w:p>
    <w:p w:rsidR="00A86A6C" w:rsidRDefault="00187A39">
      <w:pPr>
        <w:spacing w:line="360" w:lineRule="auto"/>
        <w:rPr>
          <w:rFonts w:ascii="Arial" w:hAnsi="Arial"/>
        </w:rPr>
      </w:pPr>
      <w:r>
        <w:rPr>
          <w:rFonts w:ascii="Arial" w:hAnsi="Arial"/>
        </w:rPr>
        <w:t xml:space="preserve">Hier erläutere ich meine Erfahrungen und Erlebnisse mit dem Schreiben. </w:t>
      </w:r>
    </w:p>
    <w:p w:rsidR="00A86A6C" w:rsidRDefault="00187A39">
      <w:pPr>
        <w:spacing w:line="360" w:lineRule="auto"/>
        <w:rPr>
          <w:rFonts w:hint="eastAsia"/>
        </w:rPr>
      </w:pPr>
      <w:r>
        <w:rPr>
          <w:rFonts w:ascii="Arial" w:hAnsi="Arial"/>
        </w:rPr>
        <w:t>Die ersten Erfahrungen mit dem Schreiben</w:t>
      </w:r>
      <w:ins w:id="0" w:author="Petra Klug" w:date="2016-02-03T21:04:00Z">
        <w:r w:rsidR="007C3D5D">
          <w:rPr>
            <w:rFonts w:ascii="Arial" w:hAnsi="Arial"/>
          </w:rPr>
          <w:t>,</w:t>
        </w:r>
      </w:ins>
      <w:r>
        <w:rPr>
          <w:rFonts w:ascii="Arial" w:hAnsi="Arial"/>
        </w:rPr>
        <w:t xml:space="preserve"> die mir in Erinnerung geblieben sind, waren die Befehlszeilen</w:t>
      </w:r>
      <w:ins w:id="1" w:author="Petra Klug" w:date="2016-02-03T21:04:00Z">
        <w:r w:rsidR="007C3D5D">
          <w:rPr>
            <w:rFonts w:ascii="Arial" w:hAnsi="Arial"/>
          </w:rPr>
          <w:t>,</w:t>
        </w:r>
      </w:ins>
      <w:r>
        <w:rPr>
          <w:rFonts w:ascii="Arial" w:hAnsi="Arial"/>
        </w:rPr>
        <w:t xml:space="preserve"> die ich zum Öffnen eines Spiels im Computer eingegeben habe. Dass ich, bevor ich überhaupt noch mit Stift zu schreiben lernte, auf einer Tastatur schrieb</w:t>
      </w:r>
      <w:r>
        <w:rPr>
          <w:rFonts w:ascii="Arial" w:hAnsi="Arial"/>
        </w:rPr>
        <w:t>, erstaunt mich, weil ich immer im Gedanken habe, dass es eigentlich sehr schade ist, dass heutzutage nur mehr alles getippt wird, obwoh</w:t>
      </w:r>
      <w:ins w:id="2" w:author="Petra Klug" w:date="2016-02-03T21:04:00Z">
        <w:r w:rsidR="007C3D5D">
          <w:rPr>
            <w:rFonts w:ascii="Arial" w:hAnsi="Arial"/>
          </w:rPr>
          <w:t>l</w:t>
        </w:r>
      </w:ins>
      <w:r>
        <w:rPr>
          <w:rFonts w:ascii="Arial" w:hAnsi="Arial"/>
        </w:rPr>
        <w:t xml:space="preserve"> ich das selber eigentlich</w:t>
      </w:r>
      <w:del w:id="3" w:author="Petra Klug" w:date="2016-02-03T21:04:00Z">
        <w:r w:rsidDel="007C3D5D">
          <w:rPr>
            <w:rFonts w:ascii="Arial" w:hAnsi="Arial"/>
          </w:rPr>
          <w:delText xml:space="preserve"> </w:delText>
        </w:r>
      </w:del>
      <w:r>
        <w:rPr>
          <w:rFonts w:ascii="Arial" w:hAnsi="Arial"/>
        </w:rPr>
        <w:t xml:space="preserve"> auch so erlebt habe.</w:t>
      </w:r>
    </w:p>
    <w:p w:rsidR="00A86A6C" w:rsidRDefault="00187A39">
      <w:pPr>
        <w:spacing w:line="360" w:lineRule="auto"/>
        <w:rPr>
          <w:rFonts w:hint="eastAsia"/>
        </w:rPr>
      </w:pPr>
      <w:r>
        <w:rPr>
          <w:rFonts w:ascii="Arial" w:hAnsi="Arial"/>
        </w:rPr>
        <w:t>Ein anderes Erlebnis, das mir in Erinnerung geblieben ist, hat schon et</w:t>
      </w:r>
      <w:r>
        <w:rPr>
          <w:rFonts w:ascii="Arial" w:hAnsi="Arial"/>
        </w:rPr>
        <w:t>was mehr mit dem Verfassen von eigenen Texten zu tun. Das passierte auf der Schreibmaschine meiner Mutter. Hier habe ich von Comics die Texte abgetippt</w:t>
      </w:r>
      <w:del w:id="4" w:author="Petra Klug" w:date="2016-02-03T21:05:00Z">
        <w:r w:rsidDel="007C3D5D">
          <w:rPr>
            <w:rFonts w:ascii="Arial" w:hAnsi="Arial"/>
          </w:rPr>
          <w:delText>,</w:delText>
        </w:r>
      </w:del>
      <w:r>
        <w:rPr>
          <w:rFonts w:ascii="Arial" w:hAnsi="Arial"/>
        </w:rPr>
        <w:t xml:space="preserve"> und im Laufe der Zeit wurden dann auch eigene Geschichten daraus.</w:t>
      </w:r>
    </w:p>
    <w:p w:rsidR="00A86A6C" w:rsidRDefault="00187A39">
      <w:pPr>
        <w:spacing w:line="360" w:lineRule="auto"/>
        <w:rPr>
          <w:rFonts w:ascii="Arial" w:hAnsi="Arial"/>
        </w:rPr>
      </w:pPr>
      <w:del w:id="5" w:author="Petra Klug" w:date="2016-02-03T21:05:00Z">
        <w:r w:rsidDel="007C3D5D">
          <w:rPr>
            <w:rFonts w:ascii="Arial" w:hAnsi="Arial"/>
          </w:rPr>
          <w:delText xml:space="preserve">Auf </w:delText>
        </w:r>
      </w:del>
      <w:ins w:id="6" w:author="Petra Klug" w:date="2016-02-03T21:05:00Z">
        <w:r w:rsidR="007C3D5D">
          <w:rPr>
            <w:rFonts w:ascii="Arial" w:hAnsi="Arial"/>
          </w:rPr>
          <w:t>An</w:t>
        </w:r>
        <w:r w:rsidR="007C3D5D">
          <w:rPr>
            <w:rFonts w:ascii="Arial" w:hAnsi="Arial"/>
          </w:rPr>
          <w:t xml:space="preserve"> </w:t>
        </w:r>
      </w:ins>
      <w:r>
        <w:rPr>
          <w:rFonts w:ascii="Arial" w:hAnsi="Arial"/>
        </w:rPr>
        <w:t>das Erlernen der Schreibschrift k</w:t>
      </w:r>
      <w:r>
        <w:rPr>
          <w:rFonts w:ascii="Arial" w:hAnsi="Arial"/>
        </w:rPr>
        <w:t>ann ich mich eigentlich nicht mehr so gut erinnern, das Einzige</w:t>
      </w:r>
      <w:ins w:id="7" w:author="Petra Klug" w:date="2016-02-03T21:05:00Z">
        <w:r w:rsidR="007C3D5D">
          <w:rPr>
            <w:rFonts w:ascii="Arial" w:hAnsi="Arial"/>
          </w:rPr>
          <w:t>,</w:t>
        </w:r>
      </w:ins>
      <w:r>
        <w:rPr>
          <w:rFonts w:ascii="Arial" w:hAnsi="Arial"/>
        </w:rPr>
        <w:t xml:space="preserve"> was ich aus meiner Volksschulzeit noch in Erinnerung habe</w:t>
      </w:r>
      <w:ins w:id="8" w:author="Petra Klug" w:date="2016-02-03T21:05:00Z">
        <w:r w:rsidR="007C3D5D">
          <w:rPr>
            <w:rFonts w:ascii="Arial" w:hAnsi="Arial"/>
          </w:rPr>
          <w:t>,</w:t>
        </w:r>
      </w:ins>
      <w:r>
        <w:rPr>
          <w:rFonts w:ascii="Arial" w:hAnsi="Arial"/>
        </w:rPr>
        <w:t xml:space="preserve"> ist, dass ich die Unterschrift meiner Mutter „fälschen“ wollte, aber da die Unterschrift natürlich in meiner eigenen Schrift war, flog</w:t>
      </w:r>
      <w:r>
        <w:rPr>
          <w:rFonts w:ascii="Arial" w:hAnsi="Arial"/>
        </w:rPr>
        <w:t xml:space="preserve"> der „Betrug“ sofort auf.</w:t>
      </w:r>
    </w:p>
    <w:p w:rsidR="00A86A6C" w:rsidRDefault="00187A39">
      <w:pPr>
        <w:spacing w:line="360" w:lineRule="auto"/>
        <w:rPr>
          <w:rFonts w:hint="eastAsia"/>
        </w:rPr>
      </w:pPr>
      <w:r>
        <w:rPr>
          <w:rFonts w:ascii="Arial" w:hAnsi="Arial"/>
        </w:rPr>
        <w:t>Aufsätze in der Schule waren für mich immer anstrengend, weil es sich immer so anfühlte, dass ich was von meinem Innersten preisgab. Deshalb übte ich auch nicht vor Schularbeiten mit Übungstexten, sondern las mir nur Themen durch,</w:t>
      </w:r>
      <w:r>
        <w:rPr>
          <w:rFonts w:ascii="Arial" w:hAnsi="Arial"/>
        </w:rPr>
        <w:t xml:space="preserve"> weil es für mich eine große Überwindung war, </w:t>
      </w:r>
      <w:del w:id="9" w:author="Petra Klug" w:date="2016-02-03T21:06:00Z">
        <w:r w:rsidDel="007C3D5D">
          <w:rPr>
            <w:rFonts w:ascii="Arial" w:hAnsi="Arial"/>
          </w:rPr>
          <w:delText xml:space="preserve">sich </w:delText>
        </w:r>
      </w:del>
      <w:ins w:id="10" w:author="Petra Klug" w:date="2016-02-03T21:06:00Z">
        <w:r w:rsidR="007C3D5D">
          <w:rPr>
            <w:rFonts w:ascii="Arial" w:hAnsi="Arial"/>
          </w:rPr>
          <w:t>mir</w:t>
        </w:r>
        <w:r w:rsidR="007C3D5D">
          <w:rPr>
            <w:rFonts w:ascii="Arial" w:hAnsi="Arial"/>
          </w:rPr>
          <w:t xml:space="preserve"> </w:t>
        </w:r>
      </w:ins>
      <w:r>
        <w:rPr>
          <w:rFonts w:ascii="Arial" w:hAnsi="Arial"/>
        </w:rPr>
        <w:t>Geschichten einfallen zu lassen.</w:t>
      </w:r>
    </w:p>
    <w:p w:rsidR="00A86A6C" w:rsidRDefault="00187A39">
      <w:pPr>
        <w:spacing w:line="360" w:lineRule="auto"/>
        <w:rPr>
          <w:rFonts w:hint="eastAsia"/>
        </w:rPr>
      </w:pPr>
      <w:r>
        <w:rPr>
          <w:rFonts w:ascii="Arial" w:hAnsi="Arial"/>
        </w:rPr>
        <w:t>Mit dem Internet hat sich bei mir auch die Kommunikation vom Gesprochenen aufs Geschriebene verlagert. Messenger</w:t>
      </w:r>
      <w:ins w:id="11" w:author="Petra Klug" w:date="2016-02-03T21:06:00Z">
        <w:r w:rsidR="007C3D5D">
          <w:rPr>
            <w:rFonts w:ascii="Arial" w:hAnsi="Arial"/>
          </w:rPr>
          <w:t>-</w:t>
        </w:r>
      </w:ins>
      <w:del w:id="12" w:author="Petra Klug" w:date="2016-02-03T21:06:00Z">
        <w:r w:rsidDel="007C3D5D">
          <w:rPr>
            <w:rFonts w:ascii="Arial" w:hAnsi="Arial"/>
          </w:rPr>
          <w:delText xml:space="preserve"> </w:delText>
        </w:r>
      </w:del>
      <w:r>
        <w:rPr>
          <w:rFonts w:ascii="Arial" w:hAnsi="Arial"/>
        </w:rPr>
        <w:t>Dienste wie ICQ und Chats, fördern aber meistens auch nur d</w:t>
      </w:r>
      <w:r>
        <w:rPr>
          <w:rFonts w:ascii="Arial" w:hAnsi="Arial"/>
        </w:rPr>
        <w:t>ie Kommunikation von kleineren „Konversationen“, da die sofortige Rückmeldung es erlaubt</w:t>
      </w:r>
      <w:ins w:id="13" w:author="Petra Klug" w:date="2016-02-03T21:06:00Z">
        <w:r w:rsidR="007C3D5D">
          <w:rPr>
            <w:rFonts w:ascii="Arial" w:hAnsi="Arial"/>
          </w:rPr>
          <w:t>,</w:t>
        </w:r>
      </w:ins>
      <w:r>
        <w:rPr>
          <w:rFonts w:ascii="Arial" w:hAnsi="Arial"/>
        </w:rPr>
        <w:t xml:space="preserve"> sich zu verhalten</w:t>
      </w:r>
      <w:ins w:id="14" w:author="Petra Klug" w:date="2016-02-03T21:06:00Z">
        <w:r w:rsidR="007C3D5D">
          <w:rPr>
            <w:rFonts w:ascii="Arial" w:hAnsi="Arial"/>
          </w:rPr>
          <w:t>,</w:t>
        </w:r>
      </w:ins>
      <w:r>
        <w:rPr>
          <w:rFonts w:ascii="Arial" w:hAnsi="Arial"/>
        </w:rPr>
        <w:t xml:space="preserve"> wie wenn es ein Gespräch wäre.</w:t>
      </w:r>
    </w:p>
    <w:p w:rsidR="00A86A6C" w:rsidRDefault="00187A39">
      <w:pPr>
        <w:spacing w:line="360" w:lineRule="auto"/>
        <w:rPr>
          <w:rFonts w:hint="eastAsia"/>
        </w:rPr>
      </w:pPr>
      <w:r>
        <w:rPr>
          <w:rFonts w:ascii="Arial" w:hAnsi="Arial"/>
        </w:rPr>
        <w:t>Diese Entwicklung sehe ich etwas kritisch an, obwohl ich das ja von Kindheit auf nicht anders erlebt habe, deshalb hab</w:t>
      </w:r>
      <w:r>
        <w:rPr>
          <w:rFonts w:ascii="Arial" w:hAnsi="Arial"/>
        </w:rPr>
        <w:t>e ich mir in letzter Zeit auch angewöhnt wieder Briefe zu schreiben, da das Schreiben dann wieder mehr Gewicht erhält. Das mache ich auch ab und zu mit Tinte und Feder</w:t>
      </w:r>
      <w:del w:id="15" w:author="Petra Klug" w:date="2016-02-03T21:07:00Z">
        <w:r w:rsidDel="007C3D5D">
          <w:rPr>
            <w:rFonts w:ascii="Arial" w:hAnsi="Arial"/>
          </w:rPr>
          <w:delText>,</w:delText>
        </w:r>
      </w:del>
      <w:r>
        <w:rPr>
          <w:rFonts w:ascii="Arial" w:hAnsi="Arial"/>
        </w:rPr>
        <w:t xml:space="preserve"> und ich bin drauf</w:t>
      </w:r>
      <w:del w:id="16" w:author="Petra Klug" w:date="2016-02-03T21:07:00Z">
        <w:r w:rsidDel="007C3D5D">
          <w:rPr>
            <w:rFonts w:ascii="Arial" w:hAnsi="Arial"/>
          </w:rPr>
          <w:delText xml:space="preserve"> </w:delText>
        </w:r>
      </w:del>
      <w:r>
        <w:rPr>
          <w:rFonts w:ascii="Arial" w:hAnsi="Arial"/>
        </w:rPr>
        <w:t xml:space="preserve">gekommen, die Rückmeldungen der </w:t>
      </w:r>
      <w:del w:id="17" w:author="Petra Klug" w:date="2016-02-03T21:07:00Z">
        <w:r w:rsidDel="007C3D5D">
          <w:rPr>
            <w:rFonts w:ascii="Arial" w:hAnsi="Arial"/>
          </w:rPr>
          <w:delText xml:space="preserve">Anderen </w:delText>
        </w:r>
      </w:del>
      <w:ins w:id="18" w:author="Petra Klug" w:date="2016-02-03T21:07:00Z">
        <w:r w:rsidR="007C3D5D">
          <w:rPr>
            <w:rFonts w:ascii="Arial" w:hAnsi="Arial"/>
          </w:rPr>
          <w:t>a</w:t>
        </w:r>
        <w:r w:rsidR="007C3D5D">
          <w:rPr>
            <w:rFonts w:ascii="Arial" w:hAnsi="Arial"/>
          </w:rPr>
          <w:t xml:space="preserve">nderen </w:t>
        </w:r>
      </w:ins>
      <w:r>
        <w:rPr>
          <w:rFonts w:ascii="Arial" w:hAnsi="Arial"/>
        </w:rPr>
        <w:t>werden dadurch auch durchdach</w:t>
      </w:r>
      <w:r>
        <w:rPr>
          <w:rFonts w:ascii="Arial" w:hAnsi="Arial"/>
        </w:rPr>
        <w:t>ter und gehaltvoller.</w:t>
      </w:r>
      <w:ins w:id="19" w:author="Petra Klug" w:date="2016-02-03T21:07:00Z">
        <w:r w:rsidR="007C3D5D">
          <w:rPr>
            <w:rFonts w:ascii="Arial" w:hAnsi="Arial"/>
          </w:rPr>
          <w:t xml:space="preserve"> Danke für den Einblick in Ihre Schreibgeschichte!</w:t>
        </w:r>
      </w:ins>
      <w:bookmarkStart w:id="20" w:name="_GoBack"/>
      <w:bookmarkEnd w:id="20"/>
    </w:p>
    <w:sectPr w:rsidR="00A86A6C">
      <w:headerReference w:type="default" r:id="rId7"/>
      <w:footerReference w:type="default" r:id="rId8"/>
      <w:pgSz w:w="11906" w:h="16838"/>
      <w:pgMar w:top="2355" w:right="1134" w:bottom="1693" w:left="1134" w:header="1134" w:footer="1134"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A39" w:rsidRDefault="00187A39">
      <w:pPr>
        <w:rPr>
          <w:rFonts w:hint="eastAsia"/>
        </w:rPr>
      </w:pPr>
      <w:r>
        <w:separator/>
      </w:r>
    </w:p>
  </w:endnote>
  <w:endnote w:type="continuationSeparator" w:id="0">
    <w:p w:rsidR="00187A39" w:rsidRDefault="00187A3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A6C" w:rsidRDefault="00187A39">
    <w:pPr>
      <w:pStyle w:val="Fuzeile"/>
      <w:jc w:val="center"/>
      <w:rPr>
        <w:rFonts w:ascii="Arial" w:hAnsi="Arial"/>
      </w:rPr>
    </w:pPr>
    <w:r>
      <w:rPr>
        <w:rFonts w:ascii="Arial" w:hAnsi="Arial"/>
      </w:rPr>
      <w:t>Matthias Steindl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A39" w:rsidRDefault="00187A39">
      <w:pPr>
        <w:rPr>
          <w:rFonts w:hint="eastAsia"/>
        </w:rPr>
      </w:pPr>
      <w:r>
        <w:separator/>
      </w:r>
    </w:p>
  </w:footnote>
  <w:footnote w:type="continuationSeparator" w:id="0">
    <w:p w:rsidR="00187A39" w:rsidRDefault="00187A39">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A6C" w:rsidRDefault="00A86A6C">
    <w:pPr>
      <w:pStyle w:val="Kopfzeile"/>
      <w:rPr>
        <w:rFonts w:hint="eastAsia"/>
      </w:rPr>
    </w:pPr>
  </w:p>
  <w:tbl>
    <w:tblPr>
      <w:tblW w:w="9638" w:type="dxa"/>
      <w:tblInd w:w="55" w:type="dxa"/>
      <w:tblCellMar>
        <w:top w:w="55" w:type="dxa"/>
        <w:left w:w="55" w:type="dxa"/>
        <w:bottom w:w="55" w:type="dxa"/>
        <w:right w:w="55" w:type="dxa"/>
      </w:tblCellMar>
      <w:tblLook w:val="0000" w:firstRow="0" w:lastRow="0" w:firstColumn="0" w:lastColumn="0" w:noHBand="0" w:noVBand="0"/>
    </w:tblPr>
    <w:tblGrid>
      <w:gridCol w:w="3212"/>
      <w:gridCol w:w="3213"/>
      <w:gridCol w:w="3213"/>
    </w:tblGrid>
    <w:tr w:rsidR="00A86A6C">
      <w:tc>
        <w:tcPr>
          <w:tcW w:w="3212" w:type="dxa"/>
          <w:shd w:val="clear" w:color="auto" w:fill="auto"/>
        </w:tcPr>
        <w:p w:rsidR="00A86A6C" w:rsidRDefault="00187A39">
          <w:pPr>
            <w:pStyle w:val="Kopfzeile"/>
            <w:rPr>
              <w:rFonts w:ascii="Arial" w:hAnsi="Arial"/>
            </w:rPr>
          </w:pPr>
          <w:r>
            <w:rPr>
              <w:rFonts w:ascii="Arial" w:hAnsi="Arial"/>
            </w:rPr>
            <w:t>Schreibwerkstatt 1</w:t>
          </w:r>
        </w:p>
      </w:tc>
      <w:tc>
        <w:tcPr>
          <w:tcW w:w="3213" w:type="dxa"/>
          <w:shd w:val="clear" w:color="auto" w:fill="auto"/>
        </w:tcPr>
        <w:p w:rsidR="00A86A6C" w:rsidRDefault="00187A39">
          <w:pPr>
            <w:pStyle w:val="Kopfzeile"/>
            <w:jc w:val="center"/>
            <w:rPr>
              <w:rFonts w:ascii="Arial" w:hAnsi="Arial"/>
            </w:rPr>
          </w:pPr>
          <w:r>
            <w:rPr>
              <w:rFonts w:ascii="Arial" w:hAnsi="Arial"/>
            </w:rPr>
            <w:t>113</w:t>
          </w:r>
        </w:p>
      </w:tc>
      <w:tc>
        <w:tcPr>
          <w:tcW w:w="3213" w:type="dxa"/>
          <w:shd w:val="clear" w:color="auto" w:fill="auto"/>
        </w:tcPr>
        <w:p w:rsidR="00A86A6C" w:rsidRDefault="00187A39">
          <w:pPr>
            <w:pStyle w:val="TabellenInhalt"/>
            <w:jc w:val="right"/>
            <w:rPr>
              <w:rFonts w:ascii="Arial" w:hAnsi="Arial"/>
            </w:rPr>
          </w:pPr>
          <w:r>
            <w:rPr>
              <w:rFonts w:ascii="Arial" w:hAnsi="Arial"/>
            </w:rPr>
            <w:t>Referentin: Petra Klug</w:t>
          </w:r>
        </w:p>
      </w:tc>
    </w:tr>
  </w:tbl>
  <w:p w:rsidR="00A86A6C" w:rsidRDefault="00A86A6C">
    <w:pPr>
      <w:pStyle w:val="Kopfzeile"/>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741F42"/>
    <w:multiLevelType w:val="multilevel"/>
    <w:tmpl w:val="AFAE20C4"/>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ra Klug">
    <w15:presenceInfo w15:providerId="None" w15:userId="Petra Klu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A6C"/>
    <w:rsid w:val="00187A39"/>
    <w:rsid w:val="007C3D5D"/>
    <w:rsid w:val="00A86A6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79F300-74E6-4796-9D7A-539D1D9B5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sz w:val="24"/>
        <w:szCs w:val="24"/>
        <w:lang w:val="de-D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val="0"/>
      <w:suppressAutoHyphens/>
    </w:pPr>
  </w:style>
  <w:style w:type="paragraph" w:styleId="berschrift1">
    <w:name w:val="heading 1"/>
    <w:basedOn w:val="berschrift"/>
    <w:next w:val="Textkrper"/>
    <w:pPr>
      <w:numPr>
        <w:numId w:val="1"/>
      </w:numPr>
      <w:outlineLvl w:val="0"/>
    </w:pPr>
    <w:rPr>
      <w:b/>
      <w:bCs/>
      <w:sz w:val="36"/>
      <w:szCs w:val="36"/>
    </w:rPr>
  </w:style>
  <w:style w:type="paragraph" w:styleId="berschrift2">
    <w:name w:val="heading 2"/>
    <w:basedOn w:val="berschrift"/>
    <w:next w:val="Textkrper"/>
    <w:pPr>
      <w:numPr>
        <w:ilvl w:val="1"/>
        <w:numId w:val="1"/>
      </w:numPr>
      <w:spacing w:before="200"/>
      <w:outlineLvl w:val="1"/>
    </w:pPr>
    <w:rPr>
      <w:b/>
      <w:bCs/>
      <w:sz w:val="32"/>
      <w:szCs w:val="32"/>
    </w:rPr>
  </w:style>
  <w:style w:type="paragraph" w:styleId="berschrift3">
    <w:name w:val="heading 3"/>
    <w:basedOn w:val="berschrift"/>
    <w:next w:val="Textkrper"/>
    <w:pPr>
      <w:numPr>
        <w:ilvl w:val="2"/>
        <w:numId w:val="1"/>
      </w:numPr>
      <w:spacing w:before="140"/>
      <w:outlineLvl w:val="2"/>
    </w:pPr>
    <w:rPr>
      <w:b/>
      <w:bCs/>
      <w:color w:val="8080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pPr>
      <w:keepNext/>
      <w:spacing w:before="240" w:after="120"/>
    </w:pPr>
    <w:rPr>
      <w:rFonts w:ascii="Liberation Sans" w:eastAsia="Microsoft YaHei" w:hAnsi="Liberation Sans"/>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pPr>
      <w:suppressLineNumbers/>
      <w:spacing w:before="120" w:after="120"/>
    </w:pPr>
    <w:rPr>
      <w:i/>
      <w:iCs/>
    </w:rPr>
  </w:style>
  <w:style w:type="paragraph" w:customStyle="1" w:styleId="Verzeichnis">
    <w:name w:val="Verzeichnis"/>
    <w:basedOn w:val="Standard"/>
    <w:pPr>
      <w:suppressLineNumbers/>
    </w:pPr>
  </w:style>
  <w:style w:type="paragraph" w:styleId="Kopfzeile">
    <w:name w:val="header"/>
    <w:basedOn w:val="Standard"/>
    <w:pPr>
      <w:suppressLineNumbers/>
      <w:tabs>
        <w:tab w:val="center" w:pos="4819"/>
        <w:tab w:val="right" w:pos="9638"/>
      </w:tabs>
    </w:pPr>
  </w:style>
  <w:style w:type="paragraph" w:customStyle="1" w:styleId="TabellenInhalt">
    <w:name w:val="Tabellen Inhalt"/>
    <w:basedOn w:val="Standard"/>
    <w:pPr>
      <w:suppressLineNumbers/>
    </w:pPr>
  </w:style>
  <w:style w:type="paragraph" w:customStyle="1" w:styleId="Quotations">
    <w:name w:val="Quotations"/>
    <w:basedOn w:val="Standard"/>
    <w:pPr>
      <w:spacing w:after="283"/>
      <w:ind w:left="567" w:right="567"/>
    </w:pPr>
  </w:style>
  <w:style w:type="paragraph" w:styleId="Titel">
    <w:name w:val="Title"/>
    <w:basedOn w:val="berschrift"/>
    <w:next w:val="Textkrper"/>
    <w:pPr>
      <w:jc w:val="center"/>
    </w:pPr>
    <w:rPr>
      <w:b/>
      <w:bCs/>
      <w:sz w:val="56"/>
      <w:szCs w:val="56"/>
    </w:rPr>
  </w:style>
  <w:style w:type="paragraph" w:styleId="Untertitel">
    <w:name w:val="Subtitle"/>
    <w:basedOn w:val="berschrift"/>
    <w:next w:val="Textkrper"/>
    <w:pPr>
      <w:spacing w:before="60"/>
      <w:jc w:val="center"/>
    </w:pPr>
    <w:rPr>
      <w:sz w:val="36"/>
      <w:szCs w:val="36"/>
    </w:rPr>
  </w:style>
  <w:style w:type="paragraph" w:styleId="Fuzeile">
    <w:name w:val="footer"/>
    <w:basedOn w:val="Standard"/>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1935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 Klug</dc:creator>
  <cp:lastModifiedBy>Petra Klug</cp:lastModifiedBy>
  <cp:revision>2</cp:revision>
  <dcterms:created xsi:type="dcterms:W3CDTF">2016-02-03T20:07:00Z</dcterms:created>
  <dcterms:modified xsi:type="dcterms:W3CDTF">2016-02-03T20:07:00Z</dcterms:modified>
  <dc:language>de-DE</dc:language>
</cp:coreProperties>
</file>